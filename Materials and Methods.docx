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5B9" w:rsidRDefault="00BD0CEF">
      <w:pPr>
        <w:rPr>
          <w:b/>
        </w:rPr>
      </w:pPr>
      <w:r w:rsidRPr="00BC0285">
        <w:rPr>
          <w:b/>
        </w:rPr>
        <w:t>Materials and Methods</w:t>
      </w:r>
    </w:p>
    <w:p w:rsidR="00BC478D" w:rsidRDefault="00BC478D" w:rsidP="00BC478D">
      <w:r>
        <w:t>Study Area</w:t>
      </w:r>
    </w:p>
    <w:p w:rsidR="00BC478D" w:rsidRDefault="00BC478D">
      <w:r>
        <w:t>The plants studied in this project included all herbaceous species in Colorado growing a</w:t>
      </w:r>
      <w:r w:rsidR="00DA5D02">
        <w:t>t altitudes greater than 3,200 meters</w:t>
      </w:r>
      <w:r>
        <w:t xml:space="preserve">.  Alpine is generally considered to occur above </w:t>
      </w:r>
      <w:r w:rsidR="00DA5D02">
        <w:t>3,505 meters</w:t>
      </w:r>
      <w:r>
        <w:t xml:space="preserve"> in Colorado, and as such th</w:t>
      </w:r>
      <w:r w:rsidR="00240A0D">
        <w:t xml:space="preserve">is study area included both </w:t>
      </w:r>
      <w:proofErr w:type="gramStart"/>
      <w:r w:rsidR="00240A0D">
        <w:t>sub</w:t>
      </w:r>
      <w:r>
        <w:t>alpine,</w:t>
      </w:r>
      <w:proofErr w:type="gramEnd"/>
      <w:r>
        <w:t xml:space="preserve"> and alpine plants </w:t>
      </w:r>
      <w:r w:rsidR="00DA5D02">
        <w:t>up to the highest point, the summit of</w:t>
      </w:r>
      <w:r>
        <w:t xml:space="preserve"> Mt. Elbert </w:t>
      </w:r>
      <w:r w:rsidR="00DA5D02">
        <w:t>at</w:t>
      </w:r>
      <w:r>
        <w:t xml:space="preserve"> </w:t>
      </w:r>
      <w:r w:rsidR="00DA5D02">
        <w:t>4,374 meters</w:t>
      </w:r>
      <w:r>
        <w:t xml:space="preserve">.  The Rocky Mountains and continental divide run north </w:t>
      </w:r>
      <w:r w:rsidR="00DA5D02">
        <w:t xml:space="preserve">to south </w:t>
      </w:r>
      <w:r>
        <w:t xml:space="preserve">through the middle of the state from Latitudes 30°N to 41°N. </w:t>
      </w:r>
    </w:p>
    <w:p w:rsidR="00BC0285" w:rsidRDefault="00DA5D02">
      <w:r>
        <w:t>Climate Data</w:t>
      </w:r>
    </w:p>
    <w:p w:rsidR="00C65D10" w:rsidRDefault="00BC0285">
      <w:r w:rsidRPr="00BC0285">
        <w:t>Climate data was obtained from the Prism Climate Group (http://www.prism.oregonstate.edu/) and consist</w:t>
      </w:r>
      <w:r>
        <w:t>ed</w:t>
      </w:r>
      <w:r w:rsidRPr="00BC0285">
        <w:t xml:space="preserve"> of 2.5 arc-minute (4 KM2) gridded data sets of United States climate.  The three </w:t>
      </w:r>
      <w:r w:rsidR="00DA5D02">
        <w:t>climate variables</w:t>
      </w:r>
      <w:r w:rsidRPr="00BC0285">
        <w:t xml:space="preserve"> studied included average annual maximum temperatures, average annual minimum temperatures and average monthly precipitation from</w:t>
      </w:r>
      <w:r w:rsidR="00646B26">
        <w:t xml:space="preserve"> 1950 to</w:t>
      </w:r>
      <w:r w:rsidRPr="00BC0285">
        <w:t xml:space="preserve"> 2011.</w:t>
      </w:r>
      <w:r w:rsidR="00DA5D02">
        <w:t xml:space="preserve"> This climate data was imported into QGIS v. 1.8.0.  </w:t>
      </w:r>
    </w:p>
    <w:p w:rsidR="00440DD4" w:rsidRDefault="00C65D10">
      <w:r>
        <w:t>Elevation data was obtaine</w:t>
      </w:r>
      <w:r w:rsidR="0071115C">
        <w:t>d from the</w:t>
      </w:r>
      <w:r>
        <w:t xml:space="preserve"> USGS Core Science Metadata Clearinghouse and consisted of a US Geologic Survey Digital Elevation Model with a pixel size of 90 square meters.  </w:t>
      </w:r>
      <w:r w:rsidR="00DA5D02">
        <w:t>Geographic areas with elevations above 3</w:t>
      </w:r>
      <w:r w:rsidR="00A56DE0">
        <w:t>,</w:t>
      </w:r>
      <w:r w:rsidR="00DA5D02">
        <w:t xml:space="preserve">200 meters </w:t>
      </w:r>
      <w:r w:rsidR="00240A0D">
        <w:t xml:space="preserve">in Colorado </w:t>
      </w:r>
      <w:r w:rsidR="00DA5D02">
        <w:t xml:space="preserve">were extracted </w:t>
      </w:r>
      <w:r>
        <w:t>from the</w:t>
      </w:r>
      <w:r w:rsidR="00E7587B">
        <w:t xml:space="preserve"> climate data</w:t>
      </w:r>
      <w:r>
        <w:t xml:space="preserve"> by creating sample point centroids for each Prism Climate pixel, and </w:t>
      </w:r>
      <w:r w:rsidR="0071115C">
        <w:t>using the point sampling tool in QGIS to sample</w:t>
      </w:r>
      <w:r>
        <w:t xml:space="preserve"> the altitude digital elevation model to determine </w:t>
      </w:r>
      <w:r w:rsidR="00440DD4">
        <w:t xml:space="preserve">which </w:t>
      </w:r>
      <w:r>
        <w:t xml:space="preserve">centroids </w:t>
      </w:r>
      <w:r w:rsidR="00440DD4">
        <w:t xml:space="preserve">had elevations </w:t>
      </w:r>
      <w:r>
        <w:t>3</w:t>
      </w:r>
      <w:r w:rsidR="00782A78">
        <w:t>,</w:t>
      </w:r>
      <w:r>
        <w:t>200 meters</w:t>
      </w:r>
      <w:r w:rsidR="003A39A3" w:rsidRPr="003A39A3">
        <w:t xml:space="preserve"> </w:t>
      </w:r>
      <w:r w:rsidR="003A39A3">
        <w:t xml:space="preserve">or greater </w:t>
      </w:r>
      <w:r>
        <w:t>.</w:t>
      </w:r>
      <w:r w:rsidR="0071115C">
        <w:t xml:space="preserve">  1279 sampling points were extracted using this process</w:t>
      </w:r>
      <w:r w:rsidR="00782A78">
        <w:t xml:space="preserve">. </w:t>
      </w:r>
    </w:p>
    <w:p w:rsidR="0071115C" w:rsidRDefault="0071115C">
      <w:r>
        <w:t>Finally, the same sampling points were used to sample the climate data from each of the three climate variables for every year from 1950 through 2011.</w:t>
      </w:r>
      <w:r w:rsidR="00B44927">
        <w:t xml:space="preserve">  These</w:t>
      </w:r>
      <w:r w:rsidR="00440DD4">
        <w:t xml:space="preserve"> data w</w:t>
      </w:r>
      <w:r w:rsidR="00B44927">
        <w:t>ere</w:t>
      </w:r>
      <w:bookmarkStart w:id="0" w:name="_GoBack"/>
      <w:bookmarkEnd w:id="0"/>
      <w:r w:rsidR="00440DD4">
        <w:t xml:space="preserve"> used to determine the average high temperature, average low temperature and average monthly precipitation for each year.</w:t>
      </w:r>
    </w:p>
    <w:p w:rsidR="003A39A3" w:rsidRDefault="003A39A3">
      <w:r>
        <w:t>Herbarium Data</w:t>
      </w:r>
    </w:p>
    <w:p w:rsidR="00A101AD" w:rsidRDefault="003A39A3" w:rsidP="00C618E7">
      <w:r>
        <w:t xml:space="preserve">Herbarium data was collected </w:t>
      </w:r>
      <w:proofErr w:type="gramStart"/>
      <w:r>
        <w:t xml:space="preserve">from </w:t>
      </w:r>
      <w:r w:rsidR="00C618E7">
        <w:t xml:space="preserve"> </w:t>
      </w:r>
      <w:proofErr w:type="spellStart"/>
      <w:r w:rsidR="000C4647">
        <w:t>Seinet</w:t>
      </w:r>
      <w:proofErr w:type="spellEnd"/>
      <w:proofErr w:type="gramEnd"/>
      <w:r w:rsidR="000C4647">
        <w:t xml:space="preserve"> </w:t>
      </w:r>
      <w:r w:rsidR="000C4647" w:rsidRPr="000C4647">
        <w:t>(</w:t>
      </w:r>
      <w:hyperlink r:id="rId6" w:history="1">
        <w:r w:rsidR="000C4647" w:rsidRPr="00DB1B3D">
          <w:rPr>
            <w:rStyle w:val="Hyperlink"/>
          </w:rPr>
          <w:t>http://swbiodiversity.org/seinet/index.php</w:t>
        </w:r>
      </w:hyperlink>
      <w:r w:rsidR="00C618E7">
        <w:t xml:space="preserve">) and separately from the University of Colorado Herbarium.  </w:t>
      </w:r>
      <w:r w:rsidR="000C4647">
        <w:t xml:space="preserve">  </w:t>
      </w:r>
      <w:r w:rsidR="00C618E7">
        <w:t xml:space="preserve">The University of Colorado Herbarium contains the largest </w:t>
      </w:r>
      <w:r w:rsidR="00331C33">
        <w:t xml:space="preserve">number of </w:t>
      </w:r>
      <w:r w:rsidR="00914DB0">
        <w:t>herbarium specimens</w:t>
      </w:r>
      <w:r w:rsidR="00331C33">
        <w:t xml:space="preserve"> collected in Colorado, but does not participate in the </w:t>
      </w:r>
      <w:proofErr w:type="spellStart"/>
      <w:r w:rsidR="00331C33">
        <w:t>Seinet</w:t>
      </w:r>
      <w:proofErr w:type="spellEnd"/>
      <w:r w:rsidR="00331C33">
        <w:t xml:space="preserve"> program.  Data sets were collected from both sources and were </w:t>
      </w:r>
      <w:r w:rsidR="00447E4D">
        <w:t>filtered</w:t>
      </w:r>
      <w:r w:rsidR="00331C33">
        <w:t xml:space="preserve"> to include </w:t>
      </w:r>
      <w:r w:rsidR="00A101AD">
        <w:t>only vouchers</w:t>
      </w:r>
      <w:r w:rsidR="00331C33">
        <w:t xml:space="preserve"> which</w:t>
      </w:r>
      <w:r w:rsidR="00A101AD">
        <w:t xml:space="preserve"> had been recorded as </w:t>
      </w:r>
      <w:r w:rsidR="00447E4D">
        <w:t>“</w:t>
      </w:r>
      <w:r w:rsidR="00A101AD">
        <w:t>in flower</w:t>
      </w:r>
      <w:r w:rsidR="00447E4D">
        <w:t>”</w:t>
      </w:r>
      <w:r w:rsidR="006D7EFD">
        <w:t xml:space="preserve">, </w:t>
      </w:r>
      <w:r w:rsidR="00447E4D">
        <w:t xml:space="preserve">“in </w:t>
      </w:r>
      <w:r w:rsidR="00A101AD">
        <w:t>fruit</w:t>
      </w:r>
      <w:r w:rsidR="00447E4D">
        <w:t>”</w:t>
      </w:r>
      <w:r w:rsidR="00A101AD">
        <w:t xml:space="preserve"> </w:t>
      </w:r>
      <w:r w:rsidR="006D7EFD">
        <w:t>or “</w:t>
      </w:r>
      <w:proofErr w:type="spellStart"/>
      <w:r w:rsidR="006D7EFD">
        <w:t>bulblet</w:t>
      </w:r>
      <w:proofErr w:type="spellEnd"/>
      <w:r w:rsidR="006D7EFD">
        <w:t xml:space="preserve">” </w:t>
      </w:r>
      <w:r w:rsidR="00A101AD">
        <w:t>and had been collected at or above 3</w:t>
      </w:r>
      <w:r w:rsidR="00914DB0">
        <w:t>,</w:t>
      </w:r>
      <w:r w:rsidR="00A101AD">
        <w:t>200 meters.</w:t>
      </w:r>
      <w:r w:rsidR="00A56DE0">
        <w:t xml:space="preserve">  No attempt was made to identify the exact coordinates of the collections because so much of the data was collected before precise GPS technology existed.  We relied on the collector’s estimate of the elevation to determine whether the collection fell within our elevation constraints.</w:t>
      </w:r>
    </w:p>
    <w:p w:rsidR="00C618E7" w:rsidRDefault="00331C33" w:rsidP="00A101AD">
      <w:r>
        <w:t xml:space="preserve">The data was then refined as follows: </w:t>
      </w:r>
    </w:p>
    <w:p w:rsidR="00331C33" w:rsidRDefault="00331C33" w:rsidP="00331C33">
      <w:pPr>
        <w:ind w:left="720"/>
      </w:pPr>
      <w:r>
        <w:t>1. Records which did not record the exact date of collection were removed.</w:t>
      </w:r>
    </w:p>
    <w:p w:rsidR="00331C33" w:rsidRDefault="00331C33" w:rsidP="00331C33">
      <w:pPr>
        <w:ind w:left="720"/>
      </w:pPr>
      <w:r>
        <w:lastRenderedPageBreak/>
        <w:t xml:space="preserve">2. In years where there were multiple collections, only the species with the first date of collection was retained in the dataset.  All </w:t>
      </w:r>
      <w:r w:rsidR="006D7EFD">
        <w:t>collections</w:t>
      </w:r>
      <w:r w:rsidR="00447E4D">
        <w:t xml:space="preserve"> with </w:t>
      </w:r>
      <w:r>
        <w:t>later dates of collection were removed.</w:t>
      </w:r>
      <w:r w:rsidR="00A56DE0">
        <w:t xml:space="preserve">  It is important to note that collections occurred between 3,200 and 4,374 meters, but no accommodations were made to account for bloom times by elevation.</w:t>
      </w:r>
    </w:p>
    <w:p w:rsidR="00A101AD" w:rsidRDefault="00A101AD" w:rsidP="00331C33">
      <w:pPr>
        <w:ind w:left="720"/>
      </w:pPr>
      <w:r>
        <w:t xml:space="preserve">3.  </w:t>
      </w:r>
      <w:r w:rsidR="00914DB0">
        <w:t>Herbarium specimens</w:t>
      </w:r>
      <w:r>
        <w:t xml:space="preserve"> collected outside of the</w:t>
      </w:r>
      <w:r w:rsidR="00447E4D">
        <w:t xml:space="preserve"> study</w:t>
      </w:r>
      <w:r>
        <w:t xml:space="preserve"> period </w:t>
      </w:r>
      <w:r w:rsidR="00447E4D">
        <w:t>of</w:t>
      </w:r>
      <w:r>
        <w:t xml:space="preserve"> 1950 </w:t>
      </w:r>
      <w:r w:rsidR="00447E4D">
        <w:t>through</w:t>
      </w:r>
      <w:r>
        <w:t xml:space="preserve"> 2011 were removed.</w:t>
      </w:r>
    </w:p>
    <w:p w:rsidR="00E67BB7" w:rsidRDefault="00A101AD" w:rsidP="00331C33">
      <w:pPr>
        <w:ind w:left="720"/>
      </w:pPr>
      <w:r>
        <w:t xml:space="preserve">3. </w:t>
      </w:r>
      <w:r w:rsidR="00914DB0">
        <w:t>Herbarium specimens</w:t>
      </w:r>
      <w:r>
        <w:t xml:space="preserve"> with flowering times recorded for l</w:t>
      </w:r>
      <w:r w:rsidR="00A56DE0">
        <w:t xml:space="preserve">ess than ten years were removed in order to assure </w:t>
      </w:r>
      <w:r w:rsidR="00782A78">
        <w:t xml:space="preserve">that </w:t>
      </w:r>
      <w:r w:rsidR="00A56DE0">
        <w:t>a minimum level of statistical viability was attained.</w:t>
      </w:r>
      <w:r w:rsidR="00CD3939">
        <w:t xml:space="preserve"> </w:t>
      </w:r>
    </w:p>
    <w:p w:rsidR="00440DD4" w:rsidRDefault="00CD3939" w:rsidP="00CD3939">
      <w:pPr>
        <w:ind w:left="720" w:firstLine="720"/>
      </w:pPr>
      <w:r w:rsidRPr="002B5B7F">
        <w:rPr>
          <w:highlight w:val="yellow"/>
        </w:rPr>
        <w:t>(</w:t>
      </w:r>
      <w:r w:rsidR="00E67BB7" w:rsidRPr="002B5B7F">
        <w:rPr>
          <w:highlight w:val="yellow"/>
        </w:rPr>
        <w:t>NOTE: actually, I don’t think we ever did this.</w:t>
      </w:r>
      <w:r w:rsidRPr="002B5B7F">
        <w:rPr>
          <w:highlight w:val="yellow"/>
        </w:rPr>
        <w:t xml:space="preserve">  May have been done in R, but I couldn’t find it). The lowest number of distinct years collected for a species was 7.  290 total species were found in the sample.  271 species had ten or more years of </w:t>
      </w:r>
      <w:commentRangeStart w:id="1"/>
      <w:r w:rsidRPr="002B5B7F">
        <w:rPr>
          <w:highlight w:val="yellow"/>
        </w:rPr>
        <w:t>collection</w:t>
      </w:r>
      <w:commentRangeEnd w:id="1"/>
      <w:r w:rsidR="00331CA2">
        <w:rPr>
          <w:rStyle w:val="CommentReference"/>
        </w:rPr>
        <w:commentReference w:id="1"/>
      </w:r>
      <w:r w:rsidRPr="002B5B7F">
        <w:rPr>
          <w:highlight w:val="yellow"/>
        </w:rPr>
        <w:t>.</w:t>
      </w:r>
      <w:r>
        <w:t xml:space="preserve">  </w:t>
      </w:r>
    </w:p>
    <w:p w:rsidR="00CD3939" w:rsidRDefault="00CD3939" w:rsidP="00CD3939">
      <w:pPr>
        <w:ind w:firstLine="720"/>
      </w:pPr>
      <w:r>
        <w:t>Matching Climate Data with Species Data</w:t>
      </w:r>
    </w:p>
    <w:p w:rsidR="00CD3939" w:rsidRDefault="00914DB0" w:rsidP="00914DB0">
      <w:pPr>
        <w:ind w:firstLine="720"/>
      </w:pPr>
      <w:r>
        <w:t>Regression analyses were performed</w:t>
      </w:r>
      <w:r w:rsidR="00CA4CB0">
        <w:t xml:space="preserve"> in R (R x64 1.13.2)</w:t>
      </w:r>
      <w:r>
        <w:t xml:space="preserve"> m</w:t>
      </w:r>
      <w:r w:rsidR="00CD3939">
        <w:t xml:space="preserve">atching each </w:t>
      </w:r>
      <w:r w:rsidR="00EB5B2B">
        <w:t>species</w:t>
      </w:r>
      <w:r>
        <w:t xml:space="preserve"> phenology date</w:t>
      </w:r>
      <w:r w:rsidR="00CD3939">
        <w:t xml:space="preserve"> to the climate data in each year collected </w:t>
      </w:r>
      <w:r>
        <w:t>using the following variables</w:t>
      </w:r>
    </w:p>
    <w:p w:rsidR="00914DB0" w:rsidRDefault="00EB5B2B" w:rsidP="00914DB0">
      <w:pPr>
        <w:pStyle w:val="ListParagraph"/>
        <w:numPr>
          <w:ilvl w:val="0"/>
          <w:numId w:val="1"/>
        </w:numPr>
      </w:pPr>
      <w:r>
        <w:t>B</w:t>
      </w:r>
      <w:r w:rsidR="00914DB0" w:rsidRPr="00914DB0">
        <w:t xml:space="preserve">loom date by </w:t>
      </w:r>
      <w:r w:rsidR="00914DB0">
        <w:t>average high temperature</w:t>
      </w:r>
    </w:p>
    <w:p w:rsidR="00914DB0" w:rsidRPr="00914DB0" w:rsidRDefault="00EB5B2B" w:rsidP="00914DB0">
      <w:pPr>
        <w:pStyle w:val="ListParagraph"/>
        <w:numPr>
          <w:ilvl w:val="0"/>
          <w:numId w:val="1"/>
        </w:numPr>
      </w:pPr>
      <w:r>
        <w:t>B</w:t>
      </w:r>
      <w:r w:rsidR="00914DB0" w:rsidRPr="00914DB0">
        <w:t xml:space="preserve">loom date by </w:t>
      </w:r>
      <w:r w:rsidR="00914DB0">
        <w:t>average low temperature</w:t>
      </w:r>
    </w:p>
    <w:p w:rsidR="00914DB0" w:rsidRPr="00914DB0" w:rsidRDefault="00EB5B2B" w:rsidP="00914DB0">
      <w:pPr>
        <w:pStyle w:val="ListParagraph"/>
        <w:numPr>
          <w:ilvl w:val="0"/>
          <w:numId w:val="1"/>
        </w:numPr>
      </w:pPr>
      <w:r>
        <w:t>B</w:t>
      </w:r>
      <w:r w:rsidR="00914DB0" w:rsidRPr="00914DB0">
        <w:t xml:space="preserve">loom date by </w:t>
      </w:r>
      <w:commentRangeStart w:id="2"/>
      <w:r w:rsidR="00914DB0" w:rsidRPr="00914DB0">
        <w:t>Precipitation</w:t>
      </w:r>
      <w:commentRangeEnd w:id="2"/>
      <w:r w:rsidR="002B5B7F">
        <w:rPr>
          <w:rStyle w:val="CommentReference"/>
        </w:rPr>
        <w:commentReference w:id="2"/>
      </w:r>
    </w:p>
    <w:p w:rsidR="00914DB0" w:rsidRDefault="00914DB0" w:rsidP="00914DB0"/>
    <w:p w:rsidR="00DA5D02" w:rsidRDefault="00DA5D02"/>
    <w:sectPr w:rsidR="00DA5D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Kao" w:date="2015-04-06T14:39:00Z" w:initials="RK">
    <w:p w:rsidR="00331CA2" w:rsidRDefault="00331CA2">
      <w:pPr>
        <w:pStyle w:val="CommentText"/>
      </w:pPr>
      <w:r>
        <w:rPr>
          <w:rStyle w:val="CommentReference"/>
        </w:rPr>
        <w:annotationRef/>
      </w:r>
      <w:r>
        <w:t>Reviewed data set. We have 290 species, ranging in number of specimens/years from 8 to 52. The average number of years is 22.63.</w:t>
      </w:r>
      <w:r w:rsidR="000D0665">
        <w:t xml:space="preserve"> 279 species have 10 or more years. </w:t>
      </w:r>
    </w:p>
  </w:comment>
  <w:comment w:id="2" w:author="Rebecca Kao" w:date="2014-12-01T14:22:00Z" w:initials="RK">
    <w:p w:rsidR="002B5B7F" w:rsidRDefault="002B5B7F">
      <w:pPr>
        <w:pStyle w:val="CommentText"/>
      </w:pPr>
      <w:r>
        <w:rPr>
          <w:rStyle w:val="CommentReference"/>
        </w:rPr>
        <w:annotationRef/>
      </w:r>
      <w:r>
        <w:t>Also bloom date by Year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F7785"/>
    <w:multiLevelType w:val="hybridMultilevel"/>
    <w:tmpl w:val="11D21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E77"/>
    <w:rsid w:val="000C4647"/>
    <w:rsid w:val="000D0665"/>
    <w:rsid w:val="00131FE4"/>
    <w:rsid w:val="00240A0D"/>
    <w:rsid w:val="002B5B7F"/>
    <w:rsid w:val="00331C33"/>
    <w:rsid w:val="00331CA2"/>
    <w:rsid w:val="003A39A3"/>
    <w:rsid w:val="00401A70"/>
    <w:rsid w:val="00434B93"/>
    <w:rsid w:val="00440DD4"/>
    <w:rsid w:val="00445328"/>
    <w:rsid w:val="00447E4D"/>
    <w:rsid w:val="004D2B7C"/>
    <w:rsid w:val="00646B26"/>
    <w:rsid w:val="006D7EFD"/>
    <w:rsid w:val="0071115C"/>
    <w:rsid w:val="00782A78"/>
    <w:rsid w:val="00914DB0"/>
    <w:rsid w:val="00952C33"/>
    <w:rsid w:val="00A101AD"/>
    <w:rsid w:val="00A52DE4"/>
    <w:rsid w:val="00A56DE0"/>
    <w:rsid w:val="00B44927"/>
    <w:rsid w:val="00BC0285"/>
    <w:rsid w:val="00BC478D"/>
    <w:rsid w:val="00BD0CEF"/>
    <w:rsid w:val="00C0307B"/>
    <w:rsid w:val="00C40C27"/>
    <w:rsid w:val="00C618E7"/>
    <w:rsid w:val="00C65D10"/>
    <w:rsid w:val="00CA4CB0"/>
    <w:rsid w:val="00CD3939"/>
    <w:rsid w:val="00DA5D02"/>
    <w:rsid w:val="00E67BB7"/>
    <w:rsid w:val="00E7587B"/>
    <w:rsid w:val="00E86415"/>
    <w:rsid w:val="00EB5B2B"/>
    <w:rsid w:val="00F1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07B"/>
    <w:rPr>
      <w:color w:val="0000FF" w:themeColor="hyperlink"/>
      <w:u w:val="single"/>
    </w:rPr>
  </w:style>
  <w:style w:type="paragraph" w:styleId="ListParagraph">
    <w:name w:val="List Paragraph"/>
    <w:basedOn w:val="Normal"/>
    <w:uiPriority w:val="34"/>
    <w:qFormat/>
    <w:rsid w:val="00914DB0"/>
    <w:pPr>
      <w:ind w:left="720"/>
      <w:contextualSpacing/>
    </w:pPr>
  </w:style>
  <w:style w:type="character" w:styleId="CommentReference">
    <w:name w:val="annotation reference"/>
    <w:basedOn w:val="DefaultParagraphFont"/>
    <w:uiPriority w:val="99"/>
    <w:semiHidden/>
    <w:unhideWhenUsed/>
    <w:rsid w:val="002B5B7F"/>
    <w:rPr>
      <w:sz w:val="16"/>
      <w:szCs w:val="16"/>
    </w:rPr>
  </w:style>
  <w:style w:type="paragraph" w:styleId="CommentText">
    <w:name w:val="annotation text"/>
    <w:basedOn w:val="Normal"/>
    <w:link w:val="CommentTextChar"/>
    <w:uiPriority w:val="99"/>
    <w:semiHidden/>
    <w:unhideWhenUsed/>
    <w:rsid w:val="002B5B7F"/>
    <w:pPr>
      <w:spacing w:line="240" w:lineRule="auto"/>
    </w:pPr>
    <w:rPr>
      <w:sz w:val="20"/>
      <w:szCs w:val="20"/>
    </w:rPr>
  </w:style>
  <w:style w:type="character" w:customStyle="1" w:styleId="CommentTextChar">
    <w:name w:val="Comment Text Char"/>
    <w:basedOn w:val="DefaultParagraphFont"/>
    <w:link w:val="CommentText"/>
    <w:uiPriority w:val="99"/>
    <w:semiHidden/>
    <w:rsid w:val="002B5B7F"/>
    <w:rPr>
      <w:sz w:val="20"/>
      <w:szCs w:val="20"/>
    </w:rPr>
  </w:style>
  <w:style w:type="paragraph" w:styleId="CommentSubject">
    <w:name w:val="annotation subject"/>
    <w:basedOn w:val="CommentText"/>
    <w:next w:val="CommentText"/>
    <w:link w:val="CommentSubjectChar"/>
    <w:uiPriority w:val="99"/>
    <w:semiHidden/>
    <w:unhideWhenUsed/>
    <w:rsid w:val="002B5B7F"/>
    <w:rPr>
      <w:b/>
      <w:bCs/>
    </w:rPr>
  </w:style>
  <w:style w:type="character" w:customStyle="1" w:styleId="CommentSubjectChar">
    <w:name w:val="Comment Subject Char"/>
    <w:basedOn w:val="CommentTextChar"/>
    <w:link w:val="CommentSubject"/>
    <w:uiPriority w:val="99"/>
    <w:semiHidden/>
    <w:rsid w:val="002B5B7F"/>
    <w:rPr>
      <w:b/>
      <w:bCs/>
      <w:sz w:val="20"/>
      <w:szCs w:val="20"/>
    </w:rPr>
  </w:style>
  <w:style w:type="paragraph" w:styleId="BalloonText">
    <w:name w:val="Balloon Text"/>
    <w:basedOn w:val="Normal"/>
    <w:link w:val="BalloonTextChar"/>
    <w:uiPriority w:val="99"/>
    <w:semiHidden/>
    <w:unhideWhenUsed/>
    <w:rsid w:val="002B5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B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07B"/>
    <w:rPr>
      <w:color w:val="0000FF" w:themeColor="hyperlink"/>
      <w:u w:val="single"/>
    </w:rPr>
  </w:style>
  <w:style w:type="paragraph" w:styleId="ListParagraph">
    <w:name w:val="List Paragraph"/>
    <w:basedOn w:val="Normal"/>
    <w:uiPriority w:val="34"/>
    <w:qFormat/>
    <w:rsid w:val="00914DB0"/>
    <w:pPr>
      <w:ind w:left="720"/>
      <w:contextualSpacing/>
    </w:pPr>
  </w:style>
  <w:style w:type="character" w:styleId="CommentReference">
    <w:name w:val="annotation reference"/>
    <w:basedOn w:val="DefaultParagraphFont"/>
    <w:uiPriority w:val="99"/>
    <w:semiHidden/>
    <w:unhideWhenUsed/>
    <w:rsid w:val="002B5B7F"/>
    <w:rPr>
      <w:sz w:val="16"/>
      <w:szCs w:val="16"/>
    </w:rPr>
  </w:style>
  <w:style w:type="paragraph" w:styleId="CommentText">
    <w:name w:val="annotation text"/>
    <w:basedOn w:val="Normal"/>
    <w:link w:val="CommentTextChar"/>
    <w:uiPriority w:val="99"/>
    <w:semiHidden/>
    <w:unhideWhenUsed/>
    <w:rsid w:val="002B5B7F"/>
    <w:pPr>
      <w:spacing w:line="240" w:lineRule="auto"/>
    </w:pPr>
    <w:rPr>
      <w:sz w:val="20"/>
      <w:szCs w:val="20"/>
    </w:rPr>
  </w:style>
  <w:style w:type="character" w:customStyle="1" w:styleId="CommentTextChar">
    <w:name w:val="Comment Text Char"/>
    <w:basedOn w:val="DefaultParagraphFont"/>
    <w:link w:val="CommentText"/>
    <w:uiPriority w:val="99"/>
    <w:semiHidden/>
    <w:rsid w:val="002B5B7F"/>
    <w:rPr>
      <w:sz w:val="20"/>
      <w:szCs w:val="20"/>
    </w:rPr>
  </w:style>
  <w:style w:type="paragraph" w:styleId="CommentSubject">
    <w:name w:val="annotation subject"/>
    <w:basedOn w:val="CommentText"/>
    <w:next w:val="CommentText"/>
    <w:link w:val="CommentSubjectChar"/>
    <w:uiPriority w:val="99"/>
    <w:semiHidden/>
    <w:unhideWhenUsed/>
    <w:rsid w:val="002B5B7F"/>
    <w:rPr>
      <w:b/>
      <w:bCs/>
    </w:rPr>
  </w:style>
  <w:style w:type="character" w:customStyle="1" w:styleId="CommentSubjectChar">
    <w:name w:val="Comment Subject Char"/>
    <w:basedOn w:val="CommentTextChar"/>
    <w:link w:val="CommentSubject"/>
    <w:uiPriority w:val="99"/>
    <w:semiHidden/>
    <w:rsid w:val="002B5B7F"/>
    <w:rPr>
      <w:b/>
      <w:bCs/>
      <w:sz w:val="20"/>
      <w:szCs w:val="20"/>
    </w:rPr>
  </w:style>
  <w:style w:type="paragraph" w:styleId="BalloonText">
    <w:name w:val="Balloon Text"/>
    <w:basedOn w:val="Normal"/>
    <w:link w:val="BalloonTextChar"/>
    <w:uiPriority w:val="99"/>
    <w:semiHidden/>
    <w:unhideWhenUsed/>
    <w:rsid w:val="002B5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biodiversity.org/seinet/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Guest</dc:creator>
  <cp:lastModifiedBy>Rebecca Hufft</cp:lastModifiedBy>
  <cp:revision>12</cp:revision>
  <dcterms:created xsi:type="dcterms:W3CDTF">2014-10-21T18:11:00Z</dcterms:created>
  <dcterms:modified xsi:type="dcterms:W3CDTF">2015-08-27T21:58:00Z</dcterms:modified>
</cp:coreProperties>
</file>