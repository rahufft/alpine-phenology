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B04" w:rsidRPr="00E62CBF" w:rsidRDefault="00F00B04" w:rsidP="00CE28E7">
      <w:pPr>
        <w:spacing w:line="480" w:lineRule="auto"/>
        <w:rPr>
          <w:rFonts w:ascii="Times New Roman" w:hAnsi="Times New Roman" w:cs="Times New Roman"/>
        </w:rPr>
      </w:pPr>
      <w:commentRangeStart w:id="0"/>
      <w:r w:rsidRPr="00E62CBF">
        <w:rPr>
          <w:rFonts w:ascii="Times New Roman" w:hAnsi="Times New Roman" w:cs="Times New Roman"/>
        </w:rPr>
        <w:t>Title</w:t>
      </w:r>
      <w:commentRangeEnd w:id="0"/>
      <w:r w:rsidRPr="00E62CBF">
        <w:rPr>
          <w:rStyle w:val="CommentReference"/>
          <w:rFonts w:ascii="Times New Roman" w:hAnsi="Times New Roman" w:cs="Times New Roman"/>
          <w:sz w:val="22"/>
          <w:szCs w:val="22"/>
        </w:rPr>
        <w:commentReference w:id="0"/>
      </w:r>
      <w:r w:rsidRPr="00E62CBF">
        <w:rPr>
          <w:rFonts w:ascii="Times New Roman" w:hAnsi="Times New Roman" w:cs="Times New Roman"/>
        </w:rPr>
        <w:t xml:space="preserve"> Page</w:t>
      </w:r>
    </w:p>
    <w:p w:rsidR="00463D05" w:rsidRDefault="00463D05" w:rsidP="00CE28E7">
      <w:pPr>
        <w:spacing w:line="480" w:lineRule="auto"/>
        <w:rPr>
          <w:ins w:id="1" w:author="Mary Goshorn" w:date="2016-01-07T14:06:00Z"/>
          <w:rFonts w:ascii="Times New Roman" w:hAnsi="Times New Roman" w:cs="Times New Roman"/>
        </w:rPr>
      </w:pPr>
      <w:commentRangeStart w:id="2"/>
      <w:r w:rsidRPr="00E62CBF">
        <w:rPr>
          <w:rFonts w:ascii="Times New Roman" w:hAnsi="Times New Roman" w:cs="Times New Roman"/>
        </w:rPr>
        <w:t>Using herbarium records to assess shifts in phenology in alpine plants and select indicator species for climate change</w:t>
      </w:r>
      <w:commentRangeEnd w:id="2"/>
      <w:r w:rsidRPr="00E62CBF">
        <w:rPr>
          <w:rStyle w:val="CommentReference"/>
          <w:rFonts w:ascii="Times New Roman" w:hAnsi="Times New Roman" w:cs="Times New Roman"/>
          <w:sz w:val="22"/>
          <w:szCs w:val="22"/>
        </w:rPr>
        <w:commentReference w:id="2"/>
      </w:r>
    </w:p>
    <w:p w:rsidR="002C2737" w:rsidRPr="00E62CBF" w:rsidRDefault="002C2737" w:rsidP="00CE28E7">
      <w:pPr>
        <w:spacing w:line="480" w:lineRule="auto"/>
        <w:rPr>
          <w:rFonts w:ascii="Times New Roman" w:hAnsi="Times New Roman" w:cs="Times New Roman"/>
        </w:rPr>
      </w:pPr>
      <w:ins w:id="3" w:author="Mary Goshorn" w:date="2016-01-07T14:08:00Z">
        <w:r>
          <w:rPr>
            <w:rFonts w:ascii="Times New Roman" w:hAnsi="Times New Roman" w:cs="Times New Roman"/>
          </w:rPr>
          <w:t>Gauging</w:t>
        </w:r>
      </w:ins>
      <w:ins w:id="4" w:author="Mary Goshorn" w:date="2016-01-07T14:06:00Z">
        <w:r>
          <w:rPr>
            <w:rFonts w:ascii="Times New Roman" w:hAnsi="Times New Roman" w:cs="Times New Roman"/>
          </w:rPr>
          <w:t xml:space="preserve"> efficacy of herbarium record</w:t>
        </w:r>
      </w:ins>
      <w:ins w:id="5" w:author="Mary Goshorn" w:date="2016-01-07T14:07:00Z">
        <w:r>
          <w:rPr>
            <w:rFonts w:ascii="Times New Roman" w:hAnsi="Times New Roman" w:cs="Times New Roman"/>
          </w:rPr>
          <w:t>s</w:t>
        </w:r>
      </w:ins>
      <w:ins w:id="6" w:author="Mary Goshorn" w:date="2016-01-07T14:06:00Z">
        <w:r>
          <w:rPr>
            <w:rFonts w:ascii="Times New Roman" w:hAnsi="Times New Roman" w:cs="Times New Roman"/>
          </w:rPr>
          <w:t xml:space="preserve"> </w:t>
        </w:r>
      </w:ins>
      <w:ins w:id="7" w:author="Mary Goshorn" w:date="2016-01-07T14:08:00Z">
        <w:r>
          <w:rPr>
            <w:rFonts w:ascii="Times New Roman" w:hAnsi="Times New Roman" w:cs="Times New Roman"/>
          </w:rPr>
          <w:t>in</w:t>
        </w:r>
      </w:ins>
      <w:ins w:id="8" w:author="Mary Goshorn" w:date="2016-01-07T14:06:00Z">
        <w:r>
          <w:rPr>
            <w:rFonts w:ascii="Times New Roman" w:hAnsi="Times New Roman" w:cs="Times New Roman"/>
          </w:rPr>
          <w:t xml:space="preserve"> extend</w:t>
        </w:r>
      </w:ins>
      <w:ins w:id="9" w:author="Mary Goshorn" w:date="2016-01-07T14:08:00Z">
        <w:r>
          <w:rPr>
            <w:rFonts w:ascii="Times New Roman" w:hAnsi="Times New Roman" w:cs="Times New Roman"/>
          </w:rPr>
          <w:t>ing</w:t>
        </w:r>
      </w:ins>
      <w:ins w:id="10" w:author="Mary Goshorn" w:date="2016-01-07T14:06:00Z">
        <w:r>
          <w:rPr>
            <w:rFonts w:ascii="Times New Roman" w:hAnsi="Times New Roman" w:cs="Times New Roman"/>
          </w:rPr>
          <w:t xml:space="preserve"> </w:t>
        </w:r>
      </w:ins>
      <w:ins w:id="11" w:author="Mary Goshorn" w:date="2016-01-07T14:07:00Z">
        <w:r>
          <w:rPr>
            <w:rFonts w:ascii="Times New Roman" w:hAnsi="Times New Roman" w:cs="Times New Roman"/>
          </w:rPr>
          <w:t xml:space="preserve">reach of </w:t>
        </w:r>
      </w:ins>
      <w:ins w:id="12" w:author="Mary Goshorn" w:date="2016-01-07T14:06:00Z">
        <w:r>
          <w:rPr>
            <w:rFonts w:ascii="Times New Roman" w:hAnsi="Times New Roman" w:cs="Times New Roman"/>
          </w:rPr>
          <w:t xml:space="preserve">phenological </w:t>
        </w:r>
      </w:ins>
      <w:ins w:id="13" w:author="Mary Goshorn" w:date="2016-01-07T14:08:00Z">
        <w:r>
          <w:rPr>
            <w:rFonts w:ascii="Times New Roman" w:hAnsi="Times New Roman" w:cs="Times New Roman"/>
          </w:rPr>
          <w:t>shift assessments</w:t>
        </w:r>
      </w:ins>
      <w:ins w:id="14" w:author="Mary Goshorn" w:date="2016-01-07T14:06:00Z">
        <w:r>
          <w:rPr>
            <w:rFonts w:ascii="Times New Roman" w:hAnsi="Times New Roman" w:cs="Times New Roman"/>
          </w:rPr>
          <w:t xml:space="preserve"> </w:t>
        </w:r>
      </w:ins>
      <w:ins w:id="15" w:author="Mary Goshorn" w:date="2016-01-07T14:09:00Z">
        <w:r>
          <w:rPr>
            <w:rFonts w:ascii="Times New Roman" w:hAnsi="Times New Roman" w:cs="Times New Roman"/>
          </w:rPr>
          <w:t xml:space="preserve">for </w:t>
        </w:r>
      </w:ins>
      <w:ins w:id="16" w:author="Mary Goshorn" w:date="2016-01-07T14:06:00Z">
        <w:r>
          <w:rPr>
            <w:rFonts w:ascii="Times New Roman" w:hAnsi="Times New Roman" w:cs="Times New Roman"/>
          </w:rPr>
          <w:t xml:space="preserve">climate </w:t>
        </w:r>
        <w:commentRangeStart w:id="17"/>
        <w:r>
          <w:rPr>
            <w:rFonts w:ascii="Times New Roman" w:hAnsi="Times New Roman" w:cs="Times New Roman"/>
          </w:rPr>
          <w:t>change</w:t>
        </w:r>
      </w:ins>
      <w:commentRangeEnd w:id="17"/>
      <w:ins w:id="18" w:author="Mary Goshorn" w:date="2016-01-07T14:09:00Z">
        <w:r>
          <w:rPr>
            <w:rStyle w:val="CommentReference"/>
          </w:rPr>
          <w:commentReference w:id="17"/>
        </w:r>
      </w:ins>
    </w:p>
    <w:p w:rsidR="00193A88" w:rsidRPr="00E62CBF" w:rsidRDefault="00193A88" w:rsidP="00CE28E7">
      <w:pPr>
        <w:spacing w:line="480" w:lineRule="auto"/>
        <w:rPr>
          <w:rFonts w:ascii="Times New Roman" w:hAnsi="Times New Roman" w:cs="Times New Roman"/>
        </w:rPr>
      </w:pPr>
      <w:r w:rsidRPr="00E62CBF">
        <w:rPr>
          <w:rFonts w:ascii="Times New Roman" w:hAnsi="Times New Roman" w:cs="Times New Roman"/>
        </w:rPr>
        <w:t>Rebecca A. Hufft</w:t>
      </w:r>
    </w:p>
    <w:p w:rsidR="00893AB6" w:rsidRPr="00E62CBF" w:rsidRDefault="00893AB6" w:rsidP="00CE28E7">
      <w:pPr>
        <w:spacing w:line="480" w:lineRule="auto"/>
        <w:rPr>
          <w:rFonts w:ascii="Times New Roman" w:hAnsi="Times New Roman" w:cs="Times New Roman"/>
        </w:rPr>
      </w:pPr>
      <w:r w:rsidRPr="00E62CBF">
        <w:rPr>
          <w:rFonts w:ascii="Times New Roman" w:hAnsi="Times New Roman" w:cs="Times New Roman"/>
        </w:rPr>
        <w:t>Michelle DePrenger-Levin</w:t>
      </w:r>
    </w:p>
    <w:p w:rsidR="00893AB6" w:rsidRPr="00E62CBF" w:rsidRDefault="00893AB6" w:rsidP="00CE28E7">
      <w:pPr>
        <w:spacing w:line="480" w:lineRule="auto"/>
        <w:rPr>
          <w:rFonts w:ascii="Times New Roman" w:hAnsi="Times New Roman" w:cs="Times New Roman"/>
        </w:rPr>
      </w:pPr>
      <w:r w:rsidRPr="00E62CBF">
        <w:rPr>
          <w:rFonts w:ascii="Times New Roman" w:hAnsi="Times New Roman" w:cs="Times New Roman"/>
        </w:rPr>
        <w:t>Richard Levy</w:t>
      </w:r>
    </w:p>
    <w:p w:rsidR="00893AB6" w:rsidRPr="00E62CBF" w:rsidRDefault="00893AB6" w:rsidP="00CE28E7">
      <w:pPr>
        <w:spacing w:line="480" w:lineRule="auto"/>
        <w:rPr>
          <w:rFonts w:ascii="Times New Roman" w:hAnsi="Times New Roman" w:cs="Times New Roman"/>
        </w:rPr>
      </w:pPr>
      <w:r w:rsidRPr="00E62CBF">
        <w:rPr>
          <w:rFonts w:ascii="Times New Roman" w:hAnsi="Times New Roman" w:cs="Times New Roman"/>
        </w:rPr>
        <w:t>Denver Botanic Gardens, 909 York Street, Denver, CO 80206 USA</w:t>
      </w:r>
    </w:p>
    <w:p w:rsidR="00893AB6" w:rsidRPr="00E62CBF" w:rsidRDefault="00893AB6" w:rsidP="00CE28E7">
      <w:pPr>
        <w:spacing w:line="480" w:lineRule="auto"/>
        <w:rPr>
          <w:rFonts w:ascii="Times New Roman" w:hAnsi="Times New Roman" w:cs="Times New Roman"/>
        </w:rPr>
      </w:pPr>
      <w:r w:rsidRPr="00E62CBF">
        <w:rPr>
          <w:rFonts w:ascii="Times New Roman" w:hAnsi="Times New Roman" w:cs="Times New Roman"/>
        </w:rPr>
        <w:t xml:space="preserve">Corresponding author: Rebecca Hufft, </w:t>
      </w:r>
      <w:hyperlink r:id="rId7" w:history="1">
        <w:r w:rsidRPr="00E62CBF">
          <w:rPr>
            <w:rStyle w:val="Hyperlink"/>
            <w:rFonts w:ascii="Times New Roman" w:hAnsi="Times New Roman" w:cs="Times New Roman"/>
          </w:rPr>
          <w:t>Rebecca.hufft@botanicgardens.org</w:t>
        </w:r>
      </w:hyperlink>
      <w:r w:rsidRPr="00E62CBF">
        <w:rPr>
          <w:rFonts w:ascii="Times New Roman" w:hAnsi="Times New Roman" w:cs="Times New Roman"/>
        </w:rPr>
        <w:t>, 720-865-3597, Fax 720-865-3683</w:t>
      </w:r>
    </w:p>
    <w:p w:rsidR="00F00B04" w:rsidRPr="00E62CBF" w:rsidRDefault="00F00B04" w:rsidP="00CE28E7">
      <w:pPr>
        <w:spacing w:line="480" w:lineRule="auto"/>
        <w:rPr>
          <w:rFonts w:ascii="Times New Roman" w:hAnsi="Times New Roman" w:cs="Times New Roman"/>
        </w:rPr>
      </w:pPr>
      <w:commentRangeStart w:id="20"/>
      <w:r w:rsidRPr="00E62CBF">
        <w:rPr>
          <w:rFonts w:ascii="Times New Roman" w:hAnsi="Times New Roman" w:cs="Times New Roman"/>
        </w:rPr>
        <w:t>Abstract</w:t>
      </w:r>
      <w:commentRangeEnd w:id="20"/>
      <w:r w:rsidRPr="00E62CBF">
        <w:rPr>
          <w:rStyle w:val="CommentReference"/>
          <w:rFonts w:ascii="Times New Roman" w:hAnsi="Times New Roman" w:cs="Times New Roman"/>
          <w:sz w:val="22"/>
          <w:szCs w:val="22"/>
        </w:rPr>
        <w:commentReference w:id="20"/>
      </w:r>
      <w:r w:rsidRPr="00E62CBF">
        <w:rPr>
          <w:rFonts w:ascii="Times New Roman" w:hAnsi="Times New Roman" w:cs="Times New Roman"/>
        </w:rPr>
        <w:t xml:space="preserve"> </w:t>
      </w:r>
    </w:p>
    <w:p w:rsidR="00F00B04" w:rsidRPr="00E62CBF" w:rsidRDefault="00F00B04" w:rsidP="00CE28E7">
      <w:pPr>
        <w:spacing w:line="480" w:lineRule="auto"/>
        <w:rPr>
          <w:rFonts w:ascii="Times New Roman" w:hAnsi="Times New Roman" w:cs="Times New Roman"/>
        </w:rPr>
      </w:pPr>
      <w:r w:rsidRPr="00E62CBF">
        <w:rPr>
          <w:rFonts w:ascii="Times New Roman" w:hAnsi="Times New Roman" w:cs="Times New Roman"/>
        </w:rPr>
        <w:t xml:space="preserve">Key </w:t>
      </w:r>
      <w:commentRangeStart w:id="21"/>
      <w:r w:rsidRPr="00E62CBF">
        <w:rPr>
          <w:rFonts w:ascii="Times New Roman" w:hAnsi="Times New Roman" w:cs="Times New Roman"/>
        </w:rPr>
        <w:t>words</w:t>
      </w:r>
      <w:commentRangeEnd w:id="21"/>
      <w:r w:rsidRPr="00E62CBF">
        <w:rPr>
          <w:rStyle w:val="CommentReference"/>
          <w:rFonts w:ascii="Times New Roman" w:hAnsi="Times New Roman" w:cs="Times New Roman"/>
          <w:sz w:val="22"/>
          <w:szCs w:val="22"/>
        </w:rPr>
        <w:commentReference w:id="21"/>
      </w:r>
      <w:r w:rsidRPr="00E62CBF">
        <w:rPr>
          <w:rFonts w:ascii="Times New Roman" w:hAnsi="Times New Roman" w:cs="Times New Roman"/>
        </w:rPr>
        <w:t xml:space="preserve"> </w:t>
      </w:r>
    </w:p>
    <w:p w:rsidR="00C25956" w:rsidRPr="00E62CBF" w:rsidRDefault="00C25956" w:rsidP="00CE28E7">
      <w:pPr>
        <w:spacing w:line="480" w:lineRule="auto"/>
        <w:rPr>
          <w:rFonts w:ascii="Times New Roman" w:hAnsi="Times New Roman" w:cs="Times New Roman"/>
        </w:rPr>
      </w:pPr>
      <w:r w:rsidRPr="00E62CBF">
        <w:rPr>
          <w:rFonts w:ascii="Times New Roman" w:hAnsi="Times New Roman" w:cs="Times New Roman"/>
        </w:rPr>
        <w:t>Acknowledgements</w:t>
      </w:r>
    </w:p>
    <w:p w:rsidR="00C25956" w:rsidRPr="00E62CBF" w:rsidRDefault="00C25956" w:rsidP="00CE28E7">
      <w:pPr>
        <w:spacing w:line="480" w:lineRule="auto"/>
        <w:rPr>
          <w:rFonts w:ascii="Times New Roman" w:hAnsi="Times New Roman" w:cs="Times New Roman"/>
        </w:rPr>
      </w:pPr>
      <w:r w:rsidRPr="00E62CBF">
        <w:rPr>
          <w:rFonts w:ascii="Times New Roman" w:hAnsi="Times New Roman" w:cs="Times New Roman"/>
        </w:rPr>
        <w:br w:type="page"/>
      </w:r>
    </w:p>
    <w:p w:rsidR="00F00B04" w:rsidRPr="00E62CBF" w:rsidRDefault="00F00B04" w:rsidP="00CE28E7">
      <w:pPr>
        <w:spacing w:line="480" w:lineRule="auto"/>
        <w:rPr>
          <w:rFonts w:ascii="Times New Roman" w:hAnsi="Times New Roman" w:cs="Times New Roman"/>
          <w:b/>
        </w:rPr>
      </w:pPr>
      <w:commentRangeStart w:id="22"/>
      <w:r w:rsidRPr="00E62CBF">
        <w:rPr>
          <w:rFonts w:ascii="Times New Roman" w:hAnsi="Times New Roman" w:cs="Times New Roman"/>
          <w:b/>
        </w:rPr>
        <w:lastRenderedPageBreak/>
        <w:t>Introduction</w:t>
      </w:r>
      <w:commentRangeEnd w:id="22"/>
      <w:r w:rsidRPr="00E62CBF">
        <w:rPr>
          <w:rStyle w:val="CommentReference"/>
          <w:rFonts w:ascii="Times New Roman" w:hAnsi="Times New Roman" w:cs="Times New Roman"/>
          <w:b/>
          <w:sz w:val="22"/>
          <w:szCs w:val="22"/>
        </w:rPr>
        <w:commentReference w:id="22"/>
      </w:r>
      <w:r w:rsidRPr="00E62CBF">
        <w:rPr>
          <w:rFonts w:ascii="Times New Roman" w:hAnsi="Times New Roman" w:cs="Times New Roman"/>
          <w:b/>
        </w:rPr>
        <w:t xml:space="preserve"> </w:t>
      </w:r>
    </w:p>
    <w:p w:rsidR="00B444D3" w:rsidRPr="00E62CBF" w:rsidRDefault="00B444D3" w:rsidP="00CE28E7">
      <w:pPr>
        <w:spacing w:line="480" w:lineRule="auto"/>
        <w:ind w:firstLine="720"/>
        <w:rPr>
          <w:rFonts w:ascii="Times New Roman" w:hAnsi="Times New Roman" w:cs="Times New Roman"/>
        </w:rPr>
      </w:pPr>
      <w:r w:rsidRPr="00E62CBF">
        <w:rPr>
          <w:rFonts w:ascii="Times New Roman" w:hAnsi="Times New Roman" w:cs="Times New Roman"/>
        </w:rPr>
        <w:t>Understanding variation in plant responses to climate change is important for predicting future patterns</w:t>
      </w:r>
      <w:r w:rsidR="00D562FD" w:rsidRPr="00E62CBF">
        <w:rPr>
          <w:rFonts w:ascii="Times New Roman" w:hAnsi="Times New Roman" w:cs="Times New Roman"/>
        </w:rPr>
        <w:t xml:space="preserve"> in plant biodiversity</w:t>
      </w:r>
      <w:r w:rsidRPr="00E62CBF">
        <w:rPr>
          <w:rFonts w:ascii="Times New Roman" w:hAnsi="Times New Roman" w:cs="Times New Roman"/>
        </w:rPr>
        <w:t xml:space="preserve"> and effectively developing management plans for natural areas. Plant phenology is one of the best indicators we have to observe the </w:t>
      </w:r>
      <w:r w:rsidR="00534749" w:rsidRPr="00E62CBF">
        <w:rPr>
          <w:rFonts w:ascii="Times New Roman" w:hAnsi="Times New Roman" w:cs="Times New Roman"/>
        </w:rPr>
        <w:t xml:space="preserve">biological </w:t>
      </w:r>
      <w:r w:rsidRPr="00E62CBF">
        <w:rPr>
          <w:rFonts w:ascii="Times New Roman" w:hAnsi="Times New Roman" w:cs="Times New Roman"/>
        </w:rPr>
        <w:t xml:space="preserve">impacts of climate change (US Global Change Research Program 2010). </w:t>
      </w:r>
      <w:r w:rsidR="00D562FD" w:rsidRPr="00E62CBF">
        <w:rPr>
          <w:rFonts w:ascii="Times New Roman" w:hAnsi="Times New Roman" w:cs="Times New Roman"/>
        </w:rPr>
        <w:t xml:space="preserve">Owing to the importance of phenology as an indicator, phenology networks around the globe have been established in the last decade (e.g., USA National Phenology Network, </w:t>
      </w:r>
      <w:r w:rsidR="00A634F4" w:rsidRPr="00E62CBF">
        <w:rPr>
          <w:rFonts w:ascii="Times New Roman" w:hAnsi="Times New Roman" w:cs="Times New Roman"/>
        </w:rPr>
        <w:t xml:space="preserve">Global Phenological Monitoring). Ongoing phenology measurements include ground-based phenological observations, satellite images, and repeat photography (Fitchett et al 2015). </w:t>
      </w:r>
      <w:r w:rsidR="000A1E4D" w:rsidRPr="00E62CBF">
        <w:rPr>
          <w:rFonts w:ascii="Times New Roman" w:hAnsi="Times New Roman" w:cs="Times New Roman"/>
        </w:rPr>
        <w:t xml:space="preserve">While these methods allow us to assess phenology at the ecosystem and community level or at the species level for </w:t>
      </w:r>
      <w:r w:rsidR="007D50C2" w:rsidRPr="00E62CBF">
        <w:rPr>
          <w:rFonts w:ascii="Times New Roman" w:hAnsi="Times New Roman" w:cs="Times New Roman"/>
        </w:rPr>
        <w:t>a small subset of species, we often do not have the resources to assess a large number of species with these methods. In order to assess more species</w:t>
      </w:r>
      <w:ins w:id="23" w:author="Mary Goshorn" w:date="2016-01-07T13:45:00Z">
        <w:r w:rsidR="00FE1718" w:rsidRPr="00FE1718">
          <w:rPr>
            <w:rFonts w:ascii="Times New Roman" w:hAnsi="Times New Roman" w:cs="Times New Roman"/>
          </w:rPr>
          <w:t xml:space="preserve"> </w:t>
        </w:r>
        <w:r w:rsidR="00FE1718" w:rsidRPr="00E62CBF">
          <w:rPr>
            <w:rFonts w:ascii="Times New Roman" w:hAnsi="Times New Roman" w:cs="Times New Roman"/>
          </w:rPr>
          <w:t>and, in many cases, tap into a longer period of observations</w:t>
        </w:r>
      </w:ins>
      <w:ins w:id="24" w:author="Mary Goshorn" w:date="2016-01-07T13:46:00Z">
        <w:r w:rsidR="00FE1718">
          <w:rPr>
            <w:rFonts w:ascii="Times New Roman" w:hAnsi="Times New Roman" w:cs="Times New Roman"/>
          </w:rPr>
          <w:t>,</w:t>
        </w:r>
      </w:ins>
      <w:r w:rsidR="007D50C2" w:rsidRPr="00E62CBF">
        <w:rPr>
          <w:rFonts w:ascii="Times New Roman" w:hAnsi="Times New Roman" w:cs="Times New Roman"/>
        </w:rPr>
        <w:t xml:space="preserve"> to better understand variability in phenological responses</w:t>
      </w:r>
      <w:del w:id="25" w:author="Mary Goshorn" w:date="2016-01-07T13:45:00Z">
        <w:r w:rsidR="007D50C2" w:rsidRPr="00E62CBF" w:rsidDel="00FE1718">
          <w:rPr>
            <w:rFonts w:ascii="Times New Roman" w:hAnsi="Times New Roman" w:cs="Times New Roman"/>
          </w:rPr>
          <w:delText xml:space="preserve"> and, in many cases, tap into a longer period of observations</w:delText>
        </w:r>
      </w:del>
      <w:r w:rsidR="007D50C2" w:rsidRPr="00E62CBF">
        <w:rPr>
          <w:rFonts w:ascii="Times New Roman" w:hAnsi="Times New Roman" w:cs="Times New Roman"/>
        </w:rPr>
        <w:t xml:space="preserve">, herbarium records have been utilized to understand long-term shifts in plant phenology (e.g., Park and Schwartz 2015, </w:t>
      </w:r>
      <w:r w:rsidR="00DA41E2" w:rsidRPr="00E62CBF">
        <w:rPr>
          <w:rFonts w:ascii="Times New Roman" w:hAnsi="Times New Roman" w:cs="Times New Roman"/>
        </w:rPr>
        <w:t xml:space="preserve">Bertin 2015, Mohandass </w:t>
      </w:r>
      <w:r w:rsidR="005F76A8">
        <w:rPr>
          <w:rFonts w:ascii="Times New Roman" w:hAnsi="Times New Roman" w:cs="Times New Roman"/>
        </w:rPr>
        <w:t xml:space="preserve">et al </w:t>
      </w:r>
      <w:r w:rsidR="00DA41E2" w:rsidRPr="00E62CBF">
        <w:rPr>
          <w:rFonts w:ascii="Times New Roman" w:hAnsi="Times New Roman" w:cs="Times New Roman"/>
        </w:rPr>
        <w:t xml:space="preserve">2015, Davis et al. 2015, Rawal et al 2015, Har et al. 2014, Calinger et al. 2013). </w:t>
      </w:r>
    </w:p>
    <w:p w:rsidR="00873EC0" w:rsidRPr="005F76A8" w:rsidRDefault="00873EC0" w:rsidP="00CE28E7">
      <w:pPr>
        <w:spacing w:line="480" w:lineRule="auto"/>
        <w:ind w:firstLine="720"/>
        <w:rPr>
          <w:rFonts w:ascii="Times New Roman" w:hAnsi="Times New Roman" w:cs="Times New Roman"/>
          <w:b/>
        </w:rPr>
      </w:pPr>
      <w:r w:rsidRPr="005F76A8">
        <w:rPr>
          <w:rFonts w:ascii="Times New Roman" w:hAnsi="Times New Roman" w:cs="Times New Roman"/>
          <w:b/>
        </w:rPr>
        <w:t>-What we know about plant responses to climate change and variability in those responses</w:t>
      </w:r>
    </w:p>
    <w:p w:rsidR="00873EC0" w:rsidRPr="005F76A8" w:rsidRDefault="00873EC0" w:rsidP="00CE28E7">
      <w:pPr>
        <w:spacing w:line="480" w:lineRule="auto"/>
        <w:ind w:firstLine="720"/>
        <w:rPr>
          <w:rFonts w:ascii="Times New Roman" w:hAnsi="Times New Roman" w:cs="Times New Roman"/>
          <w:b/>
        </w:rPr>
      </w:pPr>
      <w:r w:rsidRPr="005F76A8">
        <w:rPr>
          <w:rFonts w:ascii="Times New Roman" w:hAnsi="Times New Roman" w:cs="Times New Roman"/>
          <w:b/>
        </w:rPr>
        <w:t>-what we know from other assessments of herbarium records: what regions, how many species, how many years</w:t>
      </w:r>
    </w:p>
    <w:p w:rsidR="00873EC0" w:rsidRPr="00E62CBF" w:rsidRDefault="00873EC0" w:rsidP="00CE28E7">
      <w:pPr>
        <w:spacing w:line="480" w:lineRule="auto"/>
        <w:ind w:firstLine="720"/>
        <w:rPr>
          <w:rFonts w:ascii="Times New Roman" w:hAnsi="Times New Roman" w:cs="Times New Roman"/>
        </w:rPr>
      </w:pPr>
      <w:r w:rsidRPr="005F76A8">
        <w:rPr>
          <w:rFonts w:ascii="Times New Roman" w:hAnsi="Times New Roman" w:cs="Times New Roman"/>
          <w:b/>
        </w:rPr>
        <w:t>-why important to know more about alpine species in particular – and what we already know</w:t>
      </w:r>
      <w:r w:rsidR="00272C1F" w:rsidRPr="005F76A8">
        <w:rPr>
          <w:rFonts w:ascii="Times New Roman" w:hAnsi="Times New Roman" w:cs="Times New Roman"/>
          <w:b/>
        </w:rPr>
        <w:t>.</w:t>
      </w:r>
      <w:r w:rsidR="00272C1F">
        <w:rPr>
          <w:rFonts w:ascii="Times New Roman" w:hAnsi="Times New Roman" w:cs="Times New Roman"/>
        </w:rPr>
        <w:t xml:space="preserve"> </w:t>
      </w:r>
      <w:r w:rsidR="00D02BD2">
        <w:rPr>
          <w:rFonts w:ascii="Times New Roman" w:hAnsi="Times New Roman" w:cs="Times New Roman"/>
        </w:rPr>
        <w:t>We know that climate change is affecting plant phenology at rate of 2.8 days per decade in the northern hemisphere (Parmesan 2007), specifically in alpine areas in temperate ecosystems (Inoye and Wielgolaski 20</w:t>
      </w:r>
      <w:r w:rsidR="000E7E65">
        <w:rPr>
          <w:rFonts w:ascii="Times New Roman" w:hAnsi="Times New Roman" w:cs="Times New Roman"/>
        </w:rPr>
        <w:t>0</w:t>
      </w:r>
      <w:r w:rsidR="00D02BD2">
        <w:rPr>
          <w:rFonts w:ascii="Times New Roman" w:hAnsi="Times New Roman" w:cs="Times New Roman"/>
        </w:rPr>
        <w:t xml:space="preserve">3). </w:t>
      </w:r>
      <w:r w:rsidR="00272C1F">
        <w:rPr>
          <w:rFonts w:ascii="Times New Roman" w:hAnsi="Times New Roman" w:cs="Times New Roman"/>
        </w:rPr>
        <w:t xml:space="preserve">While plants in habitats around the globe will all face challenges and the need to adapt to changing conditions, species at the edges of suitable habitat, such as alpine species, face additional challenges. While species at lower elevations have the potential to shift ranges (e.g., moving to higher </w:t>
      </w:r>
      <w:r w:rsidR="00272C1F">
        <w:rPr>
          <w:rFonts w:ascii="Times New Roman" w:hAnsi="Times New Roman" w:cs="Times New Roman"/>
        </w:rPr>
        <w:lastRenderedPageBreak/>
        <w:t xml:space="preserve">elevations to maintain suitable habitat), species in alpine areas don’t have that option. Instead, plants survival is based on their ability to adapt and one mechanism is through a shift in phenology. We might expect to see the earliest responses to climate change via changes in phenology in such environments. </w:t>
      </w:r>
      <w:r w:rsidR="00176A8B">
        <w:rPr>
          <w:rFonts w:ascii="Times New Roman" w:hAnsi="Times New Roman" w:cs="Times New Roman"/>
        </w:rPr>
        <w:t>Results of studies of species in extreme environments do not always follow our predictions and it is therefore important to continue to study variation in responses around the globe. For example, is a warming study on Arctic tundra species, plants did not show a phenological response to temperature increases alone, but rather responded</w:t>
      </w:r>
      <w:r w:rsidR="00130AD9">
        <w:rPr>
          <w:rFonts w:ascii="Times New Roman" w:hAnsi="Times New Roman" w:cs="Times New Roman"/>
        </w:rPr>
        <w:t xml:space="preserve"> to a dela</w:t>
      </w:r>
      <w:r w:rsidR="00176A8B">
        <w:rPr>
          <w:rFonts w:ascii="Times New Roman" w:hAnsi="Times New Roman" w:cs="Times New Roman"/>
        </w:rPr>
        <w:t xml:space="preserve">y in </w:t>
      </w:r>
      <w:r w:rsidR="005A5ED2">
        <w:rPr>
          <w:rFonts w:ascii="Times New Roman" w:hAnsi="Times New Roman" w:cs="Times New Roman"/>
        </w:rPr>
        <w:t xml:space="preserve">snowmelt (Bjorkman et al 2015) and other Arctic studies have also shown the importance of both temperature and snowmelt (Legault and Cusa 2015). </w:t>
      </w:r>
      <w:r w:rsidR="00130AD9">
        <w:rPr>
          <w:rFonts w:ascii="Times New Roman" w:hAnsi="Times New Roman" w:cs="Times New Roman"/>
        </w:rPr>
        <w:t xml:space="preserve">Ecosystem-level phenology also shows a response to timing of snowmelt in alpine systems (Filippa et al. </w:t>
      </w:r>
      <w:commentRangeStart w:id="26"/>
      <w:r w:rsidR="00130AD9">
        <w:rPr>
          <w:rFonts w:ascii="Times New Roman" w:hAnsi="Times New Roman" w:cs="Times New Roman"/>
        </w:rPr>
        <w:t>2015</w:t>
      </w:r>
      <w:commentRangeEnd w:id="26"/>
      <w:r w:rsidR="00130AD9">
        <w:rPr>
          <w:rStyle w:val="CommentReference"/>
        </w:rPr>
        <w:commentReference w:id="26"/>
      </w:r>
      <w:r w:rsidR="00130AD9">
        <w:rPr>
          <w:rFonts w:ascii="Times New Roman" w:hAnsi="Times New Roman" w:cs="Times New Roman"/>
        </w:rPr>
        <w:t xml:space="preserve">). </w:t>
      </w:r>
      <w:r w:rsidR="000E7E65">
        <w:rPr>
          <w:rFonts w:ascii="Times New Roman" w:hAnsi="Times New Roman" w:cs="Times New Roman"/>
        </w:rPr>
        <w:t xml:space="preserve">Perhaps the most well-studied alpine system for phenology is in Colorado where Inouye has been monitoring long-term study plots since 1973. All of the species studied show a relationship to the amount of snow fall during the previous winter (Inouye and Wielgolaski 2003). For alpine species, the short window available for growth during the summer means that phenology is almost always tied to the timing of snow melt. For analyses of historical data, this information is not always available but analyses that incorporate precipitation patterns can at least start to address this </w:t>
      </w:r>
      <w:commentRangeStart w:id="27"/>
      <w:r w:rsidR="000E7E65">
        <w:rPr>
          <w:rFonts w:ascii="Times New Roman" w:hAnsi="Times New Roman" w:cs="Times New Roman"/>
        </w:rPr>
        <w:t>relationship</w:t>
      </w:r>
      <w:commentRangeEnd w:id="27"/>
      <w:r w:rsidR="00E27313">
        <w:rPr>
          <w:rStyle w:val="CommentReference"/>
        </w:rPr>
        <w:commentReference w:id="27"/>
      </w:r>
      <w:r w:rsidR="000E7E65">
        <w:rPr>
          <w:rFonts w:ascii="Times New Roman" w:hAnsi="Times New Roman" w:cs="Times New Roman"/>
        </w:rPr>
        <w:t xml:space="preserve">. </w:t>
      </w:r>
    </w:p>
    <w:p w:rsidR="00873EC0" w:rsidRPr="00E62CBF" w:rsidRDefault="00750743" w:rsidP="00CE28E7">
      <w:pPr>
        <w:spacing w:line="480" w:lineRule="auto"/>
        <w:ind w:firstLine="720"/>
        <w:rPr>
          <w:rFonts w:ascii="Times New Roman" w:hAnsi="Times New Roman" w:cs="Times New Roman"/>
        </w:rPr>
      </w:pPr>
      <w:r w:rsidRPr="00E62CBF">
        <w:rPr>
          <w:rFonts w:ascii="Times New Roman" w:hAnsi="Times New Roman" w:cs="Times New Roman"/>
        </w:rPr>
        <w:t xml:space="preserve">Here we look at all available herbarium records for the alpine areas in Colorado, in the Southern Rockies of the United States. We assess overall patterns in phenology over a 60 year period and the relationship between phenology and temperature and precipitation. This analysis provides information on alpine species that is relevant for </w:t>
      </w:r>
      <w:r w:rsidR="00C21DE2" w:rsidRPr="00E62CBF">
        <w:rPr>
          <w:rFonts w:ascii="Times New Roman" w:hAnsi="Times New Roman" w:cs="Times New Roman"/>
        </w:rPr>
        <w:t xml:space="preserve">understanding ongoing and future shifts in biological patterns in this habitat. Additionally, using these patterns, we provide additional support for local efforts to track phenology at the species level that contribute to larger global efforts to track biological responses to climate change. </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t>Methods</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t>Results</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lastRenderedPageBreak/>
        <w:t>Discussion</w:t>
      </w:r>
    </w:p>
    <w:p w:rsidR="006C7F4F" w:rsidRPr="00E62CBF" w:rsidRDefault="006C7F4F" w:rsidP="00CE28E7">
      <w:pPr>
        <w:spacing w:line="480" w:lineRule="auto"/>
        <w:rPr>
          <w:rFonts w:ascii="Times New Roman" w:hAnsi="Times New Roman" w:cs="Times New Roman"/>
        </w:rPr>
      </w:pPr>
      <w:r w:rsidRPr="00E62CBF">
        <w:rPr>
          <w:rFonts w:ascii="Times New Roman" w:hAnsi="Times New Roman" w:cs="Times New Roman"/>
          <w:b/>
        </w:rPr>
        <w:tab/>
      </w:r>
      <w:r w:rsidRPr="00E62CBF">
        <w:rPr>
          <w:rFonts w:ascii="Times New Roman" w:hAnsi="Times New Roman" w:cs="Times New Roman"/>
        </w:rPr>
        <w:t>-</w:t>
      </w:r>
      <w:r w:rsidRPr="00A0776F">
        <w:rPr>
          <w:rFonts w:ascii="Times New Roman" w:hAnsi="Times New Roman" w:cs="Times New Roman"/>
          <w:b/>
        </w:rPr>
        <w:t>Discussion of our shift in phenology over time relative to previous studies</w:t>
      </w:r>
      <w:r w:rsidRPr="00E62CBF">
        <w:rPr>
          <w:rFonts w:ascii="Times New Roman" w:hAnsi="Times New Roman" w:cs="Times New Roman"/>
        </w:rPr>
        <w:t xml:space="preserve">. </w:t>
      </w:r>
      <w:r w:rsidR="00A0776F">
        <w:rPr>
          <w:rFonts w:ascii="Times New Roman" w:hAnsi="Times New Roman" w:cs="Times New Roman"/>
        </w:rPr>
        <w:t>Using a combination of herbarium specimens and observations, Bertin (2015) found a 2.9 day increase in mean flowering time over</w:t>
      </w:r>
      <w:r w:rsidR="00FD6129">
        <w:rPr>
          <w:rFonts w:ascii="Times New Roman" w:hAnsi="Times New Roman" w:cs="Times New Roman"/>
        </w:rPr>
        <w:t xml:space="preserve"> the 60 year study (0.05 d/yr), with flowering advancing more in species with shorter bloom periods. </w:t>
      </w:r>
    </w:p>
    <w:p w:rsidR="006C7F4F" w:rsidRPr="00B35624" w:rsidRDefault="006C7F4F" w:rsidP="00CE28E7">
      <w:pPr>
        <w:spacing w:line="480" w:lineRule="auto"/>
        <w:rPr>
          <w:rFonts w:ascii="Times New Roman" w:hAnsi="Times New Roman" w:cs="Times New Roman"/>
          <w:b/>
        </w:rPr>
      </w:pPr>
      <w:r w:rsidRPr="00E62CBF">
        <w:rPr>
          <w:rFonts w:ascii="Times New Roman" w:hAnsi="Times New Roman" w:cs="Times New Roman"/>
        </w:rPr>
        <w:tab/>
      </w:r>
      <w:r w:rsidRPr="00B35624">
        <w:rPr>
          <w:rFonts w:ascii="Times New Roman" w:hAnsi="Times New Roman" w:cs="Times New Roman"/>
          <w:b/>
        </w:rPr>
        <w:t xml:space="preserve">-Discussion of our relationships with temperature and precipitation relative to previous studies. </w:t>
      </w:r>
      <w:r w:rsidR="00B35624" w:rsidRPr="00E62CBF">
        <w:rPr>
          <w:rFonts w:ascii="Times New Roman" w:hAnsi="Times New Roman" w:cs="Times New Roman"/>
        </w:rPr>
        <w:t>These results indicate that plant phenology continues to be a good indicator of biological responses to climate change. For this alpine habitat, all species that showed a response to temperature shifted earlier in the year. Precipitation had a more variable response.</w:t>
      </w:r>
    </w:p>
    <w:p w:rsidR="006C7F4F" w:rsidRPr="002565CF" w:rsidRDefault="0076124A" w:rsidP="00CE28E7">
      <w:pPr>
        <w:spacing w:line="480" w:lineRule="auto"/>
        <w:rPr>
          <w:rFonts w:ascii="Times New Roman" w:hAnsi="Times New Roman" w:cs="Times New Roman"/>
        </w:rPr>
      </w:pPr>
      <w:r w:rsidRPr="00E62CBF">
        <w:rPr>
          <w:rFonts w:ascii="Times New Roman" w:hAnsi="Times New Roman" w:cs="Times New Roman"/>
        </w:rPr>
        <w:tab/>
        <w:t>-</w:t>
      </w:r>
      <w:r w:rsidR="006C7F4F" w:rsidRPr="00B35624">
        <w:rPr>
          <w:rFonts w:ascii="Times New Roman" w:hAnsi="Times New Roman" w:cs="Times New Roman"/>
          <w:b/>
        </w:rPr>
        <w:t>Implications of these results for our understanding of alpine communities with respect to climate change</w:t>
      </w:r>
      <w:r w:rsidR="00B35624" w:rsidRPr="00B35624">
        <w:rPr>
          <w:rFonts w:ascii="Times New Roman" w:hAnsi="Times New Roman" w:cs="Times New Roman"/>
          <w:b/>
        </w:rPr>
        <w:t xml:space="preserve">. </w:t>
      </w:r>
      <w:r w:rsidR="002565CF">
        <w:rPr>
          <w:rFonts w:ascii="Times New Roman" w:hAnsi="Times New Roman" w:cs="Times New Roman"/>
        </w:rPr>
        <w:t>While previous studies have shown that alpine communities are most sensitive to timing of snow melt with respect to phenology, one might wonder if the heterogeneous topography in alpine habitats impacts the results of monitoring studies if microclimate is not taken into consideration</w:t>
      </w:r>
      <w:r w:rsidR="000B0CEC">
        <w:rPr>
          <w:rFonts w:ascii="Times New Roman" w:hAnsi="Times New Roman" w:cs="Times New Roman"/>
        </w:rPr>
        <w:t xml:space="preserve">. One study on an alpine shrub found that small scale variation mattered much less than interannual differences in the timing of snow melt (Bienau et al. 2015), indicating that the location of sampling within a habitat is less important than long-term monitoring from a representative sampling of the habitat. </w:t>
      </w:r>
      <w:r w:rsidR="00C24582">
        <w:rPr>
          <w:rFonts w:ascii="Times New Roman" w:hAnsi="Times New Roman" w:cs="Times New Roman"/>
        </w:rPr>
        <w:t xml:space="preserve">This might be especially important for using herbarium specimens in such analyses since we know that there are </w:t>
      </w:r>
      <w:commentRangeStart w:id="28"/>
      <w:r w:rsidR="00C24582">
        <w:rPr>
          <w:rFonts w:ascii="Times New Roman" w:hAnsi="Times New Roman" w:cs="Times New Roman"/>
        </w:rPr>
        <w:t>challenges</w:t>
      </w:r>
      <w:commentRangeEnd w:id="28"/>
      <w:r w:rsidR="00C24582">
        <w:rPr>
          <w:rStyle w:val="CommentReference"/>
        </w:rPr>
        <w:commentReference w:id="28"/>
      </w:r>
      <w:r w:rsidR="00C24582">
        <w:rPr>
          <w:rFonts w:ascii="Times New Roman" w:hAnsi="Times New Roman" w:cs="Times New Roman"/>
        </w:rPr>
        <w:t xml:space="preserve"> </w:t>
      </w:r>
    </w:p>
    <w:p w:rsidR="00D34AA5" w:rsidRPr="00E62CBF" w:rsidRDefault="006C7F4F" w:rsidP="00B35624">
      <w:pPr>
        <w:spacing w:line="480" w:lineRule="auto"/>
        <w:ind w:firstLine="720"/>
        <w:rPr>
          <w:rFonts w:ascii="Times New Roman" w:hAnsi="Times New Roman" w:cs="Times New Roman"/>
        </w:rPr>
      </w:pPr>
      <w:r w:rsidRPr="00B35624">
        <w:rPr>
          <w:rFonts w:ascii="Times New Roman" w:hAnsi="Times New Roman" w:cs="Times New Roman"/>
          <w:b/>
        </w:rPr>
        <w:t>-Using this information to select indicator species</w:t>
      </w:r>
      <w:r w:rsidRPr="00E62CBF">
        <w:rPr>
          <w:rFonts w:ascii="Times New Roman" w:hAnsi="Times New Roman" w:cs="Times New Roman"/>
        </w:rPr>
        <w:t xml:space="preserve">. Of the 290 species that had sufficient herbarium records to use in these analyses, 15 are currently on the USA National Phenology Network list of observation species. If we only looked at these 15 ….discuss how overall interpretation and results would be different and what does that mean for ongoing monitoring networks and how we should select monitoring species and also incorporate historical data. </w:t>
      </w:r>
      <w:r w:rsidR="0076124A" w:rsidRPr="00E62CBF">
        <w:rPr>
          <w:rFonts w:ascii="Times New Roman" w:hAnsi="Times New Roman" w:cs="Times New Roman"/>
        </w:rPr>
        <w:t xml:space="preserve"> </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t>References</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lastRenderedPageBreak/>
        <w:t>Figure Captions</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t>Figures</w:t>
      </w:r>
    </w:p>
    <w:p w:rsidR="00F00B04" w:rsidRPr="00E62CBF" w:rsidRDefault="00F00B04" w:rsidP="00CE28E7">
      <w:pPr>
        <w:spacing w:line="480" w:lineRule="auto"/>
        <w:rPr>
          <w:rFonts w:ascii="Times New Roman" w:hAnsi="Times New Roman" w:cs="Times New Roman"/>
          <w:b/>
        </w:rPr>
      </w:pPr>
      <w:r w:rsidRPr="00E62CBF">
        <w:rPr>
          <w:rFonts w:ascii="Times New Roman" w:hAnsi="Times New Roman" w:cs="Times New Roman"/>
          <w:b/>
        </w:rPr>
        <w:t>Tables</w:t>
      </w:r>
    </w:p>
    <w:sectPr w:rsidR="00F00B04" w:rsidRPr="00E62C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Hufft" w:date="2016-01-07T14:12:00Z" w:initials="RAH">
    <w:p w:rsidR="00F00B04" w:rsidRDefault="00F00B04" w:rsidP="00F00B04">
      <w:pPr>
        <w:spacing w:line="480" w:lineRule="auto"/>
      </w:pPr>
      <w:r>
        <w:rPr>
          <w:rStyle w:val="CommentReference"/>
        </w:rPr>
        <w:annotationRef/>
      </w:r>
      <w:r>
        <w:t>Journal information: Biodiversity and Conservation</w:t>
      </w:r>
    </w:p>
    <w:p w:rsidR="00F00B04" w:rsidRDefault="00F00B04" w:rsidP="00F00B04">
      <w:pPr>
        <w:spacing w:line="480" w:lineRule="auto"/>
      </w:pPr>
      <w:r>
        <w:t>Article Type: Original Research</w:t>
      </w:r>
    </w:p>
    <w:p w:rsidR="00893AB6" w:rsidRDefault="00893AB6" w:rsidP="00F00B04">
      <w:pPr>
        <w:spacing w:line="480" w:lineRule="auto"/>
      </w:pPr>
    </w:p>
    <w:p w:rsidR="00893AB6" w:rsidRDefault="00893AB6" w:rsidP="00F00B04">
      <w:pPr>
        <w:spacing w:line="480" w:lineRule="auto"/>
      </w:pPr>
      <w:r w:rsidRPr="00893AB6">
        <w:t>http://www.springer.com/life+sciences/evolutionary+%26+developmental+biology/journal/10531?detailsPage=pltci_1902449</w:t>
      </w:r>
    </w:p>
  </w:comment>
  <w:comment w:id="2" w:author="Rebecca Hufft" w:date="2016-01-07T14:12:00Z" w:initials="RAH">
    <w:p w:rsidR="00463D05" w:rsidRDefault="00463D05">
      <w:pPr>
        <w:pStyle w:val="CommentText"/>
      </w:pPr>
      <w:r>
        <w:rPr>
          <w:rStyle w:val="CommentReference"/>
        </w:rPr>
        <w:annotationRef/>
      </w:r>
      <w:r>
        <w:t>Title should be concise and informative</w:t>
      </w:r>
    </w:p>
  </w:comment>
  <w:comment w:id="17" w:author="Mary Goshorn" w:date="2016-01-07T14:12:00Z" w:initials="MG">
    <w:p w:rsidR="002C2737" w:rsidRDefault="002C2737">
      <w:pPr>
        <w:pStyle w:val="CommentText"/>
      </w:pPr>
      <w:r>
        <w:rPr>
          <w:rStyle w:val="CommentReference"/>
        </w:rPr>
        <w:annotationRef/>
      </w:r>
      <w:r>
        <w:t>Points to make this paper different from others:</w:t>
      </w:r>
    </w:p>
    <w:p w:rsidR="002C2737" w:rsidRDefault="002C2737">
      <w:pPr>
        <w:pStyle w:val="CommentText"/>
      </w:pPr>
      <w:r>
        <w:t>Southern Rocky Mtn. alpines – new study area</w:t>
      </w:r>
    </w:p>
    <w:p w:rsidR="002C2737" w:rsidRDefault="002C2737">
      <w:pPr>
        <w:pStyle w:val="CommentText"/>
      </w:pPr>
      <w:r>
        <w:t>Gauge how well NPN species list captures climate change-responding species</w:t>
      </w:r>
    </w:p>
    <w:p w:rsidR="002C2737" w:rsidRDefault="002C2737">
      <w:pPr>
        <w:pStyle w:val="CommentText"/>
      </w:pPr>
      <w:bookmarkStart w:id="19" w:name="_GoBack"/>
      <w:bookmarkEnd w:id="19"/>
    </w:p>
  </w:comment>
  <w:comment w:id="20" w:author="Rebecca Hufft" w:date="2016-01-07T14:12:00Z" w:initials="RAH">
    <w:p w:rsidR="00F00B04" w:rsidRDefault="00F00B04" w:rsidP="00F00B04">
      <w:pPr>
        <w:spacing w:line="480" w:lineRule="auto"/>
      </w:pPr>
      <w:r>
        <w:rPr>
          <w:rStyle w:val="CommentReference"/>
        </w:rPr>
        <w:annotationRef/>
      </w:r>
      <w:r>
        <w:t>(150-250 words)</w:t>
      </w:r>
    </w:p>
  </w:comment>
  <w:comment w:id="21" w:author="Rebecca Hufft" w:date="2016-01-07T14:12:00Z" w:initials="RAH">
    <w:p w:rsidR="00F00B04" w:rsidRDefault="00F00B04">
      <w:pPr>
        <w:pStyle w:val="CommentText"/>
      </w:pPr>
      <w:r>
        <w:rPr>
          <w:rStyle w:val="CommentReference"/>
        </w:rPr>
        <w:annotationRef/>
      </w:r>
      <w:r>
        <w:t>(not in title)</w:t>
      </w:r>
      <w:r w:rsidR="000F1FDE">
        <w:t xml:space="preserve"> 4-6 words</w:t>
      </w:r>
    </w:p>
  </w:comment>
  <w:comment w:id="22" w:author="Rebecca Hufft" w:date="2016-01-07T14:12:00Z" w:initials="RAH">
    <w:p w:rsidR="00F00B04" w:rsidRDefault="00F00B04">
      <w:pPr>
        <w:pStyle w:val="CommentText"/>
      </w:pPr>
      <w:r>
        <w:rPr>
          <w:rStyle w:val="CommentReference"/>
        </w:rPr>
        <w:annotationRef/>
      </w:r>
      <w:r>
        <w:t>Place work in a broader context and make objectives clear</w:t>
      </w:r>
    </w:p>
  </w:comment>
  <w:comment w:id="26" w:author="Rebecca Hufft" w:date="2016-01-07T14:12:00Z" w:initials="RAH">
    <w:p w:rsidR="00130AD9" w:rsidRDefault="00130AD9">
      <w:pPr>
        <w:pStyle w:val="CommentText"/>
      </w:pPr>
      <w:r>
        <w:rPr>
          <w:rStyle w:val="CommentReference"/>
        </w:rPr>
        <w:annotationRef/>
      </w:r>
      <w:r>
        <w:t xml:space="preserve">Do data exist for the period of the study to add in analysis of phenology date versus snow melt? If not, I might consider moving some of this info to discussion under the premise of caveats and additional research still needed on these herbarium records. </w:t>
      </w:r>
    </w:p>
  </w:comment>
  <w:comment w:id="27" w:author="Rebecca Hufft" w:date="2016-01-07T14:12:00Z" w:initials="RAH">
    <w:p w:rsidR="00E27313" w:rsidRDefault="00E27313">
      <w:pPr>
        <w:pStyle w:val="CommentText"/>
      </w:pPr>
      <w:r>
        <w:rPr>
          <w:rStyle w:val="CommentReference"/>
        </w:rPr>
        <w:annotationRef/>
      </w:r>
      <w:r>
        <w:t xml:space="preserve">But what was the timing of our precip year? Did we go from the previous winter or just the calendar year? </w:t>
      </w:r>
    </w:p>
  </w:comment>
  <w:comment w:id="28" w:author="Rebecca Hufft" w:date="2016-01-07T14:12:00Z" w:initials="RAH">
    <w:p w:rsidR="00C24582" w:rsidRDefault="00C24582">
      <w:pPr>
        <w:pStyle w:val="CommentText"/>
      </w:pPr>
      <w:r>
        <w:rPr>
          <w:rStyle w:val="CommentReference"/>
        </w:rPr>
        <w:annotationRef/>
      </w:r>
      <w:r>
        <w:t>See references in Bertin 2015 regarding issues with using first flowering dates and location variability and lack of info on older specimens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3DD"/>
    <w:rsid w:val="000A1E4D"/>
    <w:rsid w:val="000B0CEC"/>
    <w:rsid w:val="000E7E65"/>
    <w:rsid w:val="000F1FDE"/>
    <w:rsid w:val="001119AA"/>
    <w:rsid w:val="00130AD9"/>
    <w:rsid w:val="00176A8B"/>
    <w:rsid w:val="00193A88"/>
    <w:rsid w:val="001D5630"/>
    <w:rsid w:val="002565CF"/>
    <w:rsid w:val="00272C1F"/>
    <w:rsid w:val="002C2737"/>
    <w:rsid w:val="00416B8E"/>
    <w:rsid w:val="00455A2D"/>
    <w:rsid w:val="00463D05"/>
    <w:rsid w:val="00534749"/>
    <w:rsid w:val="005A08DE"/>
    <w:rsid w:val="005A5ED2"/>
    <w:rsid w:val="005F76A8"/>
    <w:rsid w:val="00604DBF"/>
    <w:rsid w:val="006C7F4F"/>
    <w:rsid w:val="00750743"/>
    <w:rsid w:val="0076124A"/>
    <w:rsid w:val="007D50C2"/>
    <w:rsid w:val="007F34CF"/>
    <w:rsid w:val="00873EC0"/>
    <w:rsid w:val="00893AB6"/>
    <w:rsid w:val="009F03DD"/>
    <w:rsid w:val="00A0776F"/>
    <w:rsid w:val="00A634F4"/>
    <w:rsid w:val="00B35624"/>
    <w:rsid w:val="00B444D3"/>
    <w:rsid w:val="00C21DE2"/>
    <w:rsid w:val="00C24582"/>
    <w:rsid w:val="00C25956"/>
    <w:rsid w:val="00CE28E7"/>
    <w:rsid w:val="00D02BD2"/>
    <w:rsid w:val="00D34AA5"/>
    <w:rsid w:val="00D562FD"/>
    <w:rsid w:val="00DA41E2"/>
    <w:rsid w:val="00DB1213"/>
    <w:rsid w:val="00E27313"/>
    <w:rsid w:val="00E62CBF"/>
    <w:rsid w:val="00F00B04"/>
    <w:rsid w:val="00FD6129"/>
    <w:rsid w:val="00FE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6B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0B04"/>
    <w:rPr>
      <w:sz w:val="16"/>
      <w:szCs w:val="16"/>
    </w:rPr>
  </w:style>
  <w:style w:type="paragraph" w:styleId="CommentText">
    <w:name w:val="annotation text"/>
    <w:basedOn w:val="Normal"/>
    <w:link w:val="CommentTextChar"/>
    <w:uiPriority w:val="99"/>
    <w:semiHidden/>
    <w:unhideWhenUsed/>
    <w:rsid w:val="00F00B04"/>
    <w:pPr>
      <w:spacing w:line="240" w:lineRule="auto"/>
    </w:pPr>
    <w:rPr>
      <w:sz w:val="20"/>
      <w:szCs w:val="20"/>
    </w:rPr>
  </w:style>
  <w:style w:type="character" w:customStyle="1" w:styleId="CommentTextChar">
    <w:name w:val="Comment Text Char"/>
    <w:basedOn w:val="DefaultParagraphFont"/>
    <w:link w:val="CommentText"/>
    <w:uiPriority w:val="99"/>
    <w:semiHidden/>
    <w:rsid w:val="00F00B04"/>
    <w:rPr>
      <w:sz w:val="20"/>
      <w:szCs w:val="20"/>
    </w:rPr>
  </w:style>
  <w:style w:type="paragraph" w:styleId="CommentSubject">
    <w:name w:val="annotation subject"/>
    <w:basedOn w:val="CommentText"/>
    <w:next w:val="CommentText"/>
    <w:link w:val="CommentSubjectChar"/>
    <w:uiPriority w:val="99"/>
    <w:semiHidden/>
    <w:unhideWhenUsed/>
    <w:rsid w:val="00F00B04"/>
    <w:rPr>
      <w:b/>
      <w:bCs/>
    </w:rPr>
  </w:style>
  <w:style w:type="character" w:customStyle="1" w:styleId="CommentSubjectChar">
    <w:name w:val="Comment Subject Char"/>
    <w:basedOn w:val="CommentTextChar"/>
    <w:link w:val="CommentSubject"/>
    <w:uiPriority w:val="99"/>
    <w:semiHidden/>
    <w:rsid w:val="00F00B04"/>
    <w:rPr>
      <w:b/>
      <w:bCs/>
      <w:sz w:val="20"/>
      <w:szCs w:val="20"/>
    </w:rPr>
  </w:style>
  <w:style w:type="paragraph" w:styleId="BalloonText">
    <w:name w:val="Balloon Text"/>
    <w:basedOn w:val="Normal"/>
    <w:link w:val="BalloonTextChar"/>
    <w:uiPriority w:val="99"/>
    <w:semiHidden/>
    <w:unhideWhenUsed/>
    <w:rsid w:val="00F00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B04"/>
    <w:rPr>
      <w:rFonts w:ascii="Tahoma" w:hAnsi="Tahoma" w:cs="Tahoma"/>
      <w:sz w:val="16"/>
      <w:szCs w:val="16"/>
    </w:rPr>
  </w:style>
  <w:style w:type="character" w:styleId="Hyperlink">
    <w:name w:val="Hyperlink"/>
    <w:basedOn w:val="DefaultParagraphFont"/>
    <w:uiPriority w:val="99"/>
    <w:unhideWhenUsed/>
    <w:rsid w:val="00893AB6"/>
    <w:rPr>
      <w:color w:val="0000FF" w:themeColor="hyperlink"/>
      <w:u w:val="single"/>
    </w:rPr>
  </w:style>
  <w:style w:type="character" w:customStyle="1" w:styleId="Heading2Char">
    <w:name w:val="Heading 2 Char"/>
    <w:basedOn w:val="DefaultParagraphFont"/>
    <w:link w:val="Heading2"/>
    <w:uiPriority w:val="9"/>
    <w:rsid w:val="00416B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6B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0B04"/>
    <w:rPr>
      <w:sz w:val="16"/>
      <w:szCs w:val="16"/>
    </w:rPr>
  </w:style>
  <w:style w:type="paragraph" w:styleId="CommentText">
    <w:name w:val="annotation text"/>
    <w:basedOn w:val="Normal"/>
    <w:link w:val="CommentTextChar"/>
    <w:uiPriority w:val="99"/>
    <w:semiHidden/>
    <w:unhideWhenUsed/>
    <w:rsid w:val="00F00B04"/>
    <w:pPr>
      <w:spacing w:line="240" w:lineRule="auto"/>
    </w:pPr>
    <w:rPr>
      <w:sz w:val="20"/>
      <w:szCs w:val="20"/>
    </w:rPr>
  </w:style>
  <w:style w:type="character" w:customStyle="1" w:styleId="CommentTextChar">
    <w:name w:val="Comment Text Char"/>
    <w:basedOn w:val="DefaultParagraphFont"/>
    <w:link w:val="CommentText"/>
    <w:uiPriority w:val="99"/>
    <w:semiHidden/>
    <w:rsid w:val="00F00B04"/>
    <w:rPr>
      <w:sz w:val="20"/>
      <w:szCs w:val="20"/>
    </w:rPr>
  </w:style>
  <w:style w:type="paragraph" w:styleId="CommentSubject">
    <w:name w:val="annotation subject"/>
    <w:basedOn w:val="CommentText"/>
    <w:next w:val="CommentText"/>
    <w:link w:val="CommentSubjectChar"/>
    <w:uiPriority w:val="99"/>
    <w:semiHidden/>
    <w:unhideWhenUsed/>
    <w:rsid w:val="00F00B04"/>
    <w:rPr>
      <w:b/>
      <w:bCs/>
    </w:rPr>
  </w:style>
  <w:style w:type="character" w:customStyle="1" w:styleId="CommentSubjectChar">
    <w:name w:val="Comment Subject Char"/>
    <w:basedOn w:val="CommentTextChar"/>
    <w:link w:val="CommentSubject"/>
    <w:uiPriority w:val="99"/>
    <w:semiHidden/>
    <w:rsid w:val="00F00B04"/>
    <w:rPr>
      <w:b/>
      <w:bCs/>
      <w:sz w:val="20"/>
      <w:szCs w:val="20"/>
    </w:rPr>
  </w:style>
  <w:style w:type="paragraph" w:styleId="BalloonText">
    <w:name w:val="Balloon Text"/>
    <w:basedOn w:val="Normal"/>
    <w:link w:val="BalloonTextChar"/>
    <w:uiPriority w:val="99"/>
    <w:semiHidden/>
    <w:unhideWhenUsed/>
    <w:rsid w:val="00F00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B04"/>
    <w:rPr>
      <w:rFonts w:ascii="Tahoma" w:hAnsi="Tahoma" w:cs="Tahoma"/>
      <w:sz w:val="16"/>
      <w:szCs w:val="16"/>
    </w:rPr>
  </w:style>
  <w:style w:type="character" w:styleId="Hyperlink">
    <w:name w:val="Hyperlink"/>
    <w:basedOn w:val="DefaultParagraphFont"/>
    <w:uiPriority w:val="99"/>
    <w:unhideWhenUsed/>
    <w:rsid w:val="00893AB6"/>
    <w:rPr>
      <w:color w:val="0000FF" w:themeColor="hyperlink"/>
      <w:u w:val="single"/>
    </w:rPr>
  </w:style>
  <w:style w:type="character" w:customStyle="1" w:styleId="Heading2Char">
    <w:name w:val="Heading 2 Char"/>
    <w:basedOn w:val="DefaultParagraphFont"/>
    <w:link w:val="Heading2"/>
    <w:uiPriority w:val="9"/>
    <w:rsid w:val="00416B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ebecca.hufft@botanicgarden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792C2-AF6D-45EF-97E1-D9AE726F3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5</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Denver Botanic Gardens</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Hufft</dc:creator>
  <cp:lastModifiedBy>Mary Goshorn</cp:lastModifiedBy>
  <cp:revision>38</cp:revision>
  <dcterms:created xsi:type="dcterms:W3CDTF">2015-12-29T23:13:00Z</dcterms:created>
  <dcterms:modified xsi:type="dcterms:W3CDTF">2016-01-07T21:12:00Z</dcterms:modified>
</cp:coreProperties>
</file>